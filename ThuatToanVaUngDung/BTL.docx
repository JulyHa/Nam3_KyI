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F8B3A" w14:textId="51975820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DC0B19">
        <w:rPr>
          <w:noProof/>
          <w:sz w:val="26"/>
          <w:szCs w:val="26"/>
        </w:rPr>
        <w:drawing>
          <wp:anchor distT="0" distB="0" distL="114300" distR="114300" simplePos="0" relativeHeight="251659264" behindDoc="1" locked="0" layoutInCell="1" allowOverlap="1" wp14:anchorId="70441813" wp14:editId="6A7BB194">
            <wp:simplePos x="0" y="0"/>
            <wp:positionH relativeFrom="margin">
              <wp:align>right</wp:align>
            </wp:positionH>
            <wp:positionV relativeFrom="paragraph">
              <wp:posOffset>22860</wp:posOffset>
            </wp:positionV>
            <wp:extent cx="6083300" cy="9201150"/>
            <wp:effectExtent l="19050" t="19050" r="12700" b="19050"/>
            <wp:wrapNone/>
            <wp:docPr id="3" name="Picture 3" descr="Shape, squ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, squ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300" cy="9201150"/>
                    </a:xfrm>
                    <a:prstGeom prst="rect">
                      <a:avLst/>
                    </a:prstGeom>
                    <a:solidFill>
                      <a:srgbClr val="0000FF"/>
                    </a:solidFill>
                    <a:ln w="9525">
                      <a:solidFill>
                        <a:srgbClr val="0000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973420" w14:textId="48D2947D" w:rsidR="00F47858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</w:p>
    <w:p w14:paraId="1E09610B" w14:textId="782475F5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</w:rPr>
      </w:pPr>
      <w:r w:rsidRPr="00073D33">
        <w:rPr>
          <w:b/>
          <w:sz w:val="26"/>
          <w:szCs w:val="26"/>
        </w:rPr>
        <w:t>BỘ GIÁO DỤC VÀ ĐÀO TẠO</w:t>
      </w:r>
    </w:p>
    <w:p w14:paraId="68DC9C2A" w14:textId="77777777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073D33">
        <w:rPr>
          <w:b/>
          <w:sz w:val="26"/>
          <w:szCs w:val="26"/>
        </w:rPr>
        <w:t>TRƯỜNG:</w:t>
      </w:r>
      <w:r w:rsidRPr="00073D33">
        <w:rPr>
          <w:b/>
          <w:sz w:val="26"/>
          <w:szCs w:val="26"/>
          <w:lang w:val="vi-VN"/>
        </w:rPr>
        <w:t xml:space="preserve"> ĐH GIAO THÔNG VẬN TẢI</w:t>
      </w:r>
    </w:p>
    <w:p w14:paraId="725FE7CC" w14:textId="77777777" w:rsidR="00F47858" w:rsidRPr="00073D33" w:rsidRDefault="00F47858" w:rsidP="00F47858">
      <w:pPr>
        <w:tabs>
          <w:tab w:val="left" w:pos="2490"/>
        </w:tabs>
        <w:spacing w:line="276" w:lineRule="auto"/>
        <w:jc w:val="center"/>
        <w:rPr>
          <w:b/>
          <w:sz w:val="26"/>
          <w:szCs w:val="26"/>
          <w:lang w:val="vi-VN"/>
        </w:rPr>
      </w:pPr>
      <w:r w:rsidRPr="00073D33">
        <w:rPr>
          <w:b/>
          <w:sz w:val="26"/>
          <w:szCs w:val="26"/>
        </w:rPr>
        <w:t>KHOA:</w:t>
      </w:r>
      <w:r w:rsidRPr="00073D33">
        <w:rPr>
          <w:b/>
          <w:sz w:val="26"/>
          <w:szCs w:val="26"/>
          <w:lang w:val="vi-VN"/>
        </w:rPr>
        <w:t xml:space="preserve"> CNTT</w:t>
      </w:r>
    </w:p>
    <w:p w14:paraId="644C7691" w14:textId="77777777" w:rsidR="00F47858" w:rsidRPr="00073D33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</w:rPr>
      </w:pPr>
      <w:r w:rsidRPr="00073D33">
        <w:rPr>
          <w:sz w:val="26"/>
          <w:szCs w:val="26"/>
        </w:rPr>
        <w:t>-----</w:t>
      </w:r>
      <w:r w:rsidRPr="00073D33">
        <w:rPr>
          <w:sz w:val="26"/>
          <w:szCs w:val="26"/>
        </w:rPr>
        <w:sym w:font="Wingdings" w:char="F09A"/>
      </w:r>
      <w:r w:rsidRPr="00073D33">
        <w:rPr>
          <w:sz w:val="26"/>
          <w:szCs w:val="26"/>
        </w:rPr>
        <w:sym w:font="Wingdings" w:char="F09B"/>
      </w:r>
      <w:r w:rsidRPr="00073D33">
        <w:rPr>
          <w:sz w:val="26"/>
          <w:szCs w:val="26"/>
        </w:rPr>
        <w:sym w:font="Wingdings" w:char="F026"/>
      </w:r>
      <w:r w:rsidRPr="00073D33">
        <w:rPr>
          <w:sz w:val="26"/>
          <w:szCs w:val="26"/>
        </w:rPr>
        <w:sym w:font="Wingdings" w:char="F09A"/>
      </w:r>
      <w:r w:rsidRPr="00073D33">
        <w:rPr>
          <w:sz w:val="26"/>
          <w:szCs w:val="26"/>
        </w:rPr>
        <w:sym w:font="Wingdings" w:char="F09B"/>
      </w:r>
      <w:r w:rsidRPr="00073D33">
        <w:rPr>
          <w:sz w:val="26"/>
          <w:szCs w:val="26"/>
        </w:rPr>
        <w:t>-----</w:t>
      </w:r>
    </w:p>
    <w:p w14:paraId="646D8372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858A665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5BF465CE" w14:textId="77777777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both"/>
        <w:rPr>
          <w:sz w:val="26"/>
          <w:szCs w:val="26"/>
        </w:rPr>
      </w:pPr>
    </w:p>
    <w:p w14:paraId="49F26601" w14:textId="0DD1FC71" w:rsidR="00F47858" w:rsidRPr="00DC0B19" w:rsidRDefault="00F47858" w:rsidP="00F47858">
      <w:pPr>
        <w:tabs>
          <w:tab w:val="center" w:pos="3420"/>
        </w:tabs>
        <w:spacing w:line="276" w:lineRule="auto"/>
        <w:ind w:right="-51"/>
        <w:jc w:val="center"/>
        <w:rPr>
          <w:sz w:val="26"/>
          <w:szCs w:val="26"/>
          <w:lang w:val="vi-VN"/>
        </w:rPr>
      </w:pPr>
      <w:r w:rsidRPr="00DC0B19">
        <w:rPr>
          <w:noProof/>
          <w:sz w:val="26"/>
          <w:szCs w:val="26"/>
          <w:lang w:val="vi-VN"/>
        </w:rPr>
        <w:drawing>
          <wp:inline distT="0" distB="0" distL="0" distR="0" wp14:anchorId="7F5C9692" wp14:editId="7D6E5C25">
            <wp:extent cx="1035050" cy="1035050"/>
            <wp:effectExtent l="0" t="0" r="0" b="0"/>
            <wp:docPr id="2" name="Picture 2" descr="LogoUT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UTC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4009DB" w14:textId="77777777" w:rsidR="00F47858" w:rsidRPr="00DC0B19" w:rsidRDefault="00F47858" w:rsidP="00F47858">
      <w:pPr>
        <w:spacing w:line="276" w:lineRule="auto"/>
        <w:jc w:val="both"/>
        <w:rPr>
          <w:b/>
          <w:spacing w:val="15"/>
          <w:sz w:val="26"/>
          <w:szCs w:val="26"/>
        </w:rPr>
      </w:pPr>
    </w:p>
    <w:p w14:paraId="7AC6FA0F" w14:textId="77777777" w:rsidR="00F47858" w:rsidRPr="00DC0B19" w:rsidRDefault="00F47858" w:rsidP="00F47858">
      <w:pPr>
        <w:spacing w:line="276" w:lineRule="auto"/>
        <w:jc w:val="both"/>
        <w:rPr>
          <w:spacing w:val="15"/>
          <w:sz w:val="26"/>
          <w:szCs w:val="26"/>
        </w:rPr>
      </w:pPr>
    </w:p>
    <w:p w14:paraId="3E741A0B" w14:textId="77777777" w:rsidR="00F47858" w:rsidRPr="00DC0B19" w:rsidRDefault="00F47858" w:rsidP="00F47858">
      <w:pPr>
        <w:spacing w:line="276" w:lineRule="auto"/>
        <w:jc w:val="center"/>
        <w:rPr>
          <w:b/>
          <w:sz w:val="44"/>
          <w:szCs w:val="44"/>
          <w:lang w:val="vi-VN"/>
        </w:rPr>
      </w:pPr>
      <w:r w:rsidRPr="00DC0B19">
        <w:rPr>
          <w:b/>
          <w:sz w:val="44"/>
          <w:szCs w:val="44"/>
        </w:rPr>
        <w:t xml:space="preserve">BÀI </w:t>
      </w:r>
      <w:r w:rsidRPr="00DC0B19">
        <w:rPr>
          <w:b/>
          <w:sz w:val="44"/>
          <w:szCs w:val="44"/>
          <w:lang w:val="vi-VN"/>
        </w:rPr>
        <w:t>TẬP LỚN</w:t>
      </w:r>
    </w:p>
    <w:p w14:paraId="0717F6EF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3D68E79F" w14:textId="62E00C76" w:rsidR="00F47858" w:rsidRPr="00DC0B19" w:rsidRDefault="00F47858" w:rsidP="00F47858">
      <w:pPr>
        <w:spacing w:line="276" w:lineRule="auto"/>
        <w:jc w:val="center"/>
        <w:rPr>
          <w:bCs/>
          <w:i/>
          <w:iCs/>
          <w:sz w:val="36"/>
          <w:szCs w:val="36"/>
          <w:lang w:val="vi-VN"/>
        </w:rPr>
      </w:pPr>
      <w:r w:rsidRPr="00DC0B19">
        <w:rPr>
          <w:bCs/>
          <w:i/>
          <w:iCs/>
          <w:sz w:val="36"/>
          <w:szCs w:val="36"/>
          <w:lang w:val="vi-VN"/>
        </w:rPr>
        <w:t xml:space="preserve">Môn Học : </w:t>
      </w:r>
      <w:r>
        <w:rPr>
          <w:bCs/>
          <w:i/>
          <w:iCs/>
          <w:sz w:val="36"/>
          <w:szCs w:val="36"/>
          <w:lang w:val="vi-VN"/>
        </w:rPr>
        <w:t>Thuật toán và ứng dụng</w:t>
      </w:r>
    </w:p>
    <w:p w14:paraId="7C8A8C76" w14:textId="77777777" w:rsidR="00F47858" w:rsidRPr="00DC0B19" w:rsidRDefault="00F47858" w:rsidP="00F47858">
      <w:pPr>
        <w:spacing w:line="276" w:lineRule="auto"/>
        <w:jc w:val="both"/>
        <w:rPr>
          <w:b/>
          <w:sz w:val="26"/>
          <w:szCs w:val="26"/>
          <w:lang w:val="vi-VN"/>
        </w:rPr>
      </w:pPr>
    </w:p>
    <w:p w14:paraId="6A3B7291" w14:textId="29186FFB" w:rsidR="00F47858" w:rsidRPr="00DC0B19" w:rsidRDefault="00F47858" w:rsidP="00F47858">
      <w:pPr>
        <w:tabs>
          <w:tab w:val="left" w:pos="2490"/>
        </w:tabs>
        <w:spacing w:line="276" w:lineRule="auto"/>
        <w:jc w:val="center"/>
        <w:rPr>
          <w:i/>
          <w:sz w:val="36"/>
          <w:szCs w:val="36"/>
          <w:lang w:val="vi-VN"/>
        </w:rPr>
      </w:pPr>
      <w:r w:rsidRPr="00DC0B19">
        <w:rPr>
          <w:i/>
          <w:sz w:val="36"/>
          <w:szCs w:val="36"/>
        </w:rPr>
        <w:t>Đề tài:</w:t>
      </w:r>
      <w:r>
        <w:rPr>
          <w:i/>
          <w:sz w:val="36"/>
          <w:szCs w:val="36"/>
          <w:lang w:val="vi-VN"/>
        </w:rPr>
        <w:t xml:space="preserve"> Ngắm sao</w:t>
      </w:r>
      <w:r w:rsidRPr="00DC0B19">
        <w:rPr>
          <w:i/>
          <w:sz w:val="36"/>
          <w:szCs w:val="36"/>
        </w:rPr>
        <w:t xml:space="preserve"> </w:t>
      </w:r>
    </w:p>
    <w:p w14:paraId="05A70D81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 xml:space="preserve">                                                                            </w:t>
      </w:r>
    </w:p>
    <w:p w14:paraId="74BDC5C2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</w:p>
    <w:p w14:paraId="2F5890A6" w14:textId="77777777" w:rsidR="00F47858" w:rsidRPr="00DC0B19" w:rsidRDefault="00F47858" w:rsidP="00F47858">
      <w:pPr>
        <w:spacing w:line="276" w:lineRule="auto"/>
        <w:jc w:val="both"/>
        <w:rPr>
          <w:sz w:val="26"/>
          <w:szCs w:val="26"/>
        </w:rPr>
      </w:pPr>
      <w:r w:rsidRPr="00DC0B19">
        <w:rPr>
          <w:sz w:val="26"/>
          <w:szCs w:val="26"/>
        </w:rPr>
        <w:tab/>
      </w:r>
    </w:p>
    <w:p w14:paraId="0A2346D0" w14:textId="77777777" w:rsidR="00F47858" w:rsidRDefault="00F47858" w:rsidP="00F47858">
      <w:pPr>
        <w:spacing w:line="360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</w:p>
    <w:p w14:paraId="73B1FCCE" w14:textId="032DABC5" w:rsidR="00F47858" w:rsidRPr="00DC0B19" w:rsidRDefault="00F47858" w:rsidP="00F47858">
      <w:pPr>
        <w:spacing w:line="360" w:lineRule="auto"/>
        <w:ind w:firstLine="720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Giáo viên hướng dẫn: </w:t>
      </w:r>
      <w:r>
        <w:rPr>
          <w:sz w:val="26"/>
          <w:szCs w:val="26"/>
          <w:lang w:val="vi-VN"/>
        </w:rPr>
        <w:t>Phạm Xuân Tích</w:t>
      </w:r>
    </w:p>
    <w:p w14:paraId="2BADFFFD" w14:textId="233016A8" w:rsidR="00F47858" w:rsidRPr="00DC0B1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 xml:space="preserve">       </w:t>
      </w: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>Sinh viên thực hiện</w:t>
      </w:r>
      <w:r>
        <w:rPr>
          <w:sz w:val="26"/>
          <w:szCs w:val="26"/>
          <w:lang w:val="vi-VN"/>
        </w:rPr>
        <w:t xml:space="preserve">: </w:t>
      </w:r>
      <w:r w:rsidRPr="00DC0B19">
        <w:rPr>
          <w:sz w:val="26"/>
          <w:szCs w:val="26"/>
          <w:lang w:val="vi-VN"/>
        </w:rPr>
        <w:t>Nguyễn Thị Ngũ _ 191200758</w:t>
      </w:r>
    </w:p>
    <w:p w14:paraId="4D425A3C" w14:textId="7731AB28" w:rsidR="00F47858" w:rsidRPr="00DC0B1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>
        <w:rPr>
          <w:sz w:val="26"/>
          <w:szCs w:val="26"/>
          <w:lang w:val="vi-VN"/>
        </w:rPr>
        <w:t>Lớp: Công nghệ thông tin 4</w:t>
      </w:r>
    </w:p>
    <w:p w14:paraId="058C9B06" w14:textId="4E7643DD" w:rsidR="00F47858" w:rsidRPr="00944889" w:rsidRDefault="00F47858" w:rsidP="00F47858">
      <w:pPr>
        <w:tabs>
          <w:tab w:val="left" w:pos="709"/>
        </w:tabs>
        <w:spacing w:line="360" w:lineRule="auto"/>
        <w:jc w:val="both"/>
        <w:rPr>
          <w:sz w:val="26"/>
          <w:szCs w:val="26"/>
          <w:lang w:val="vi-VN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  <w:lang w:val="vi-VN"/>
        </w:rPr>
        <w:t xml:space="preserve">Khóa: </w:t>
      </w:r>
      <w:r>
        <w:rPr>
          <w:sz w:val="26"/>
          <w:szCs w:val="26"/>
          <w:lang w:val="vi-VN"/>
        </w:rPr>
        <w:tab/>
        <w:t>60</w:t>
      </w:r>
    </w:p>
    <w:p w14:paraId="7E23E5E1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4236EB7D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4FF4F2E6" w14:textId="77777777" w:rsidR="00F47858" w:rsidRPr="00DC0B19" w:rsidRDefault="00F47858" w:rsidP="00F47858">
      <w:pPr>
        <w:tabs>
          <w:tab w:val="left" w:pos="2490"/>
        </w:tabs>
        <w:spacing w:line="276" w:lineRule="auto"/>
        <w:jc w:val="both"/>
        <w:rPr>
          <w:sz w:val="26"/>
          <w:szCs w:val="26"/>
        </w:rPr>
      </w:pPr>
    </w:p>
    <w:p w14:paraId="03174F41" w14:textId="77777777" w:rsidR="00F47858" w:rsidRPr="00DC0B19" w:rsidRDefault="00F47858" w:rsidP="00F47858">
      <w:pPr>
        <w:tabs>
          <w:tab w:val="left" w:pos="2268"/>
        </w:tabs>
        <w:spacing w:line="276" w:lineRule="auto"/>
        <w:jc w:val="both"/>
        <w:rPr>
          <w:sz w:val="26"/>
          <w:szCs w:val="26"/>
          <w:lang w:val="vi-VN"/>
        </w:rPr>
      </w:pP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  <w:r w:rsidRPr="00DC0B19">
        <w:rPr>
          <w:sz w:val="26"/>
          <w:szCs w:val="26"/>
          <w:lang w:val="vi-VN"/>
        </w:rPr>
        <w:tab/>
      </w:r>
    </w:p>
    <w:p w14:paraId="3786C0A7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AA24D03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DB8E664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526C2A42" w14:textId="77777777" w:rsidR="00F47858" w:rsidRDefault="00F47858" w:rsidP="00F47858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</w:p>
    <w:p w14:paraId="648598F5" w14:textId="762FFB1E" w:rsidR="0065482F" w:rsidRDefault="00F47858" w:rsidP="0065482F">
      <w:pPr>
        <w:tabs>
          <w:tab w:val="left" w:pos="2268"/>
        </w:tabs>
        <w:spacing w:line="276" w:lineRule="auto"/>
        <w:jc w:val="center"/>
        <w:rPr>
          <w:sz w:val="26"/>
          <w:szCs w:val="26"/>
        </w:rPr>
      </w:pPr>
      <w:r w:rsidRPr="00DC0B19">
        <w:rPr>
          <w:sz w:val="26"/>
          <w:szCs w:val="26"/>
        </w:rPr>
        <w:t>Hà</w:t>
      </w:r>
      <w:r w:rsidRPr="00DC0B19">
        <w:rPr>
          <w:sz w:val="26"/>
          <w:szCs w:val="26"/>
          <w:lang w:val="vi-VN"/>
        </w:rPr>
        <w:t xml:space="preserve"> Nội, năm</w:t>
      </w:r>
      <w:r w:rsidRPr="00DC0B19">
        <w:rPr>
          <w:sz w:val="26"/>
          <w:szCs w:val="26"/>
        </w:rPr>
        <w:t xml:space="preserve"> 2021</w:t>
      </w:r>
    </w:p>
    <w:p w14:paraId="2E3852AE" w14:textId="77777777" w:rsidR="000741DA" w:rsidRDefault="000741DA">
      <w:pPr>
        <w:spacing w:after="160" w:line="259" w:lineRule="auto"/>
        <w:rPr>
          <w:rFonts w:asciiTheme="majorHAnsi" w:hAnsiTheme="majorHAnsi" w:cstheme="majorHAnsi"/>
          <w:b/>
          <w:bCs/>
          <w:color w:val="333333"/>
          <w:sz w:val="28"/>
          <w:szCs w:val="28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25089529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5DFFA4C" w14:textId="6FFD0059" w:rsidR="00781CBA" w:rsidRPr="000F7880" w:rsidRDefault="00781CBA" w:rsidP="000F7880">
          <w:pPr>
            <w:pStyle w:val="TOCHeading"/>
            <w:jc w:val="center"/>
            <w:rPr>
              <w:color w:val="auto"/>
              <w:sz w:val="44"/>
              <w:szCs w:val="44"/>
              <w:lang w:val="vi-VN"/>
            </w:rPr>
          </w:pPr>
          <w:r w:rsidRPr="000F7880">
            <w:rPr>
              <w:color w:val="auto"/>
              <w:sz w:val="44"/>
              <w:szCs w:val="44"/>
            </w:rPr>
            <w:t>Mục</w:t>
          </w:r>
          <w:r w:rsidRPr="000F7880">
            <w:rPr>
              <w:color w:val="auto"/>
              <w:sz w:val="44"/>
              <w:szCs w:val="44"/>
              <w:lang w:val="vi-VN"/>
            </w:rPr>
            <w:t xml:space="preserve"> lục</w:t>
          </w:r>
        </w:p>
        <w:p w14:paraId="12760E59" w14:textId="4A04BA21" w:rsidR="00781CBA" w:rsidRDefault="00781CBA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41425" w:history="1">
            <w:r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1.</w:t>
            </w:r>
            <w:r>
              <w:rPr>
                <w:noProof/>
              </w:rPr>
              <w:tab/>
            </w:r>
            <w:r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Nêu bài toán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_Toc87741425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3D33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33E3" w14:textId="338275D9" w:rsidR="00781CBA" w:rsidRDefault="00860620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6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2.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Nêu ý tưởng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_Toc87741426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073D33">
              <w:rPr>
                <w:noProof/>
                <w:webHidden/>
              </w:rPr>
              <w:t>3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6D007736" w14:textId="432DFD9D" w:rsidR="00781CBA" w:rsidRDefault="00860620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7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3.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Mô</w:t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 xml:space="preserve"> phỏng tính tính toán bằng tay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_Toc87741427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073D33">
              <w:rPr>
                <w:noProof/>
                <w:webHidden/>
              </w:rPr>
              <w:t>4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45EA3419" w14:textId="53B5061B" w:rsidR="00781CBA" w:rsidRDefault="00860620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8" w:history="1"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</w:rPr>
              <w:t>4.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Code C/C++ hoặc python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_Toc87741428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073D33">
              <w:rPr>
                <w:noProof/>
                <w:webHidden/>
              </w:rPr>
              <w:t>5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44DD890F" w14:textId="4D016004" w:rsidR="00781CBA" w:rsidRDefault="00860620">
          <w:pPr>
            <w:pStyle w:val="TOC1"/>
            <w:tabs>
              <w:tab w:val="left" w:pos="440"/>
              <w:tab w:val="right" w:leader="dot" w:pos="9627"/>
            </w:tabs>
            <w:rPr>
              <w:noProof/>
            </w:rPr>
          </w:pPr>
          <w:hyperlink w:anchor="_Toc87741429" w:history="1">
            <w:r w:rsidR="00781CBA" w:rsidRPr="00D5160A">
              <w:rPr>
                <w:rStyle w:val="Hyperlink"/>
                <w:b/>
                <w:bCs/>
                <w:noProof/>
              </w:rPr>
              <w:t>5.</w:t>
            </w:r>
            <w:r w:rsidR="00781CBA">
              <w:rPr>
                <w:noProof/>
              </w:rPr>
              <w:tab/>
            </w:r>
            <w:r w:rsidR="00781CBA" w:rsidRPr="00D5160A">
              <w:rPr>
                <w:rStyle w:val="Hyperlink"/>
                <w:rFonts w:asciiTheme="majorHAnsi" w:hAnsiTheme="majorHAnsi" w:cstheme="majorHAnsi"/>
                <w:b/>
                <w:bCs/>
                <w:noProof/>
                <w:lang w:val="vi-VN"/>
              </w:rPr>
              <w:t>Đánh giá độ phức tạp</w:t>
            </w:r>
            <w:r w:rsidR="00781CBA">
              <w:rPr>
                <w:noProof/>
                <w:webHidden/>
              </w:rPr>
              <w:tab/>
            </w:r>
            <w:r w:rsidR="00781CBA">
              <w:rPr>
                <w:noProof/>
                <w:webHidden/>
              </w:rPr>
              <w:fldChar w:fldCharType="begin"/>
            </w:r>
            <w:r w:rsidR="00781CBA">
              <w:rPr>
                <w:noProof/>
                <w:webHidden/>
              </w:rPr>
              <w:instrText xml:space="preserve"> PAGEREF _Toc87741429 \h </w:instrText>
            </w:r>
            <w:r w:rsidR="00781CBA">
              <w:rPr>
                <w:noProof/>
                <w:webHidden/>
              </w:rPr>
            </w:r>
            <w:r w:rsidR="00781CBA">
              <w:rPr>
                <w:noProof/>
                <w:webHidden/>
              </w:rPr>
              <w:fldChar w:fldCharType="separate"/>
            </w:r>
            <w:r w:rsidR="00073D33">
              <w:rPr>
                <w:noProof/>
                <w:webHidden/>
              </w:rPr>
              <w:t>6</w:t>
            </w:r>
            <w:r w:rsidR="00781CBA">
              <w:rPr>
                <w:noProof/>
                <w:webHidden/>
              </w:rPr>
              <w:fldChar w:fldCharType="end"/>
            </w:r>
          </w:hyperlink>
        </w:p>
        <w:p w14:paraId="0C921539" w14:textId="18975B9B" w:rsidR="00781CBA" w:rsidRDefault="00781CBA">
          <w:r>
            <w:rPr>
              <w:b/>
              <w:bCs/>
              <w:noProof/>
            </w:rPr>
            <w:fldChar w:fldCharType="end"/>
          </w:r>
        </w:p>
      </w:sdtContent>
    </w:sdt>
    <w:p w14:paraId="693C2D3C" w14:textId="41C8B03B" w:rsidR="00F7655F" w:rsidRPr="00CA63D0" w:rsidRDefault="000741DA" w:rsidP="000741DA">
      <w:pPr>
        <w:pStyle w:val="NormalWeb"/>
        <w:numPr>
          <w:ilvl w:val="0"/>
          <w:numId w:val="4"/>
        </w:numPr>
        <w:shd w:val="clear" w:color="auto" w:fill="FFFFFF"/>
        <w:spacing w:before="240" w:beforeAutospacing="0" w:after="240" w:afterAutospacing="0"/>
        <w:outlineLvl w:val="0"/>
        <w:rPr>
          <w:rFonts w:asciiTheme="majorHAnsi" w:hAnsiTheme="majorHAnsi" w:cstheme="majorHAnsi"/>
          <w:b/>
          <w:bCs/>
          <w:color w:val="333333"/>
          <w:sz w:val="28"/>
          <w:szCs w:val="28"/>
          <w:lang w:val="vi-VN"/>
        </w:rPr>
      </w:pPr>
      <w:r>
        <w:rPr>
          <w:rFonts w:asciiTheme="majorHAnsi" w:hAnsiTheme="majorHAnsi" w:cstheme="majorHAnsi"/>
          <w:b/>
          <w:bCs/>
          <w:color w:val="333333"/>
          <w:sz w:val="28"/>
          <w:szCs w:val="28"/>
        </w:rPr>
        <w:br w:type="column"/>
      </w:r>
      <w:bookmarkStart w:id="0" w:name="_Toc87741425"/>
      <w:r w:rsidR="00CC2798" w:rsidRPr="00CA63D0">
        <w:rPr>
          <w:rFonts w:asciiTheme="majorHAnsi" w:hAnsiTheme="majorHAnsi" w:cstheme="majorHAnsi"/>
          <w:b/>
          <w:bCs/>
          <w:color w:val="333333"/>
          <w:sz w:val="28"/>
          <w:szCs w:val="28"/>
        </w:rPr>
        <w:lastRenderedPageBreak/>
        <w:t xml:space="preserve">Nêu bài </w:t>
      </w:r>
      <w:r w:rsidR="00F7655F" w:rsidRPr="00CA63D0">
        <w:rPr>
          <w:rFonts w:asciiTheme="majorHAnsi" w:hAnsiTheme="majorHAnsi" w:cstheme="majorHAnsi"/>
          <w:b/>
          <w:bCs/>
          <w:color w:val="333333"/>
          <w:sz w:val="28"/>
          <w:szCs w:val="28"/>
        </w:rPr>
        <w:t>toán</w:t>
      </w:r>
      <w:bookmarkEnd w:id="0"/>
    </w:p>
    <w:p w14:paraId="5FC46748" w14:textId="3B7DEEBA" w:rsidR="00F7655F" w:rsidRPr="00F7655F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>MAH có sở thích ngắm sao. Hôm nay anh ấy thấy n ngôi sao trên bầu trời, ngôi sao thứ i có tọa độ (x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 và độ sáng tối đa là c, và độ sáng ban đầu của các ngôi sao là si(0 &lt;= s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 xml:space="preserve"> &lt;= c).</w:t>
      </w:r>
    </w:p>
    <w:p w14:paraId="0CBB29C0" w14:textId="77777777" w:rsidR="00F7655F" w:rsidRPr="00F7655F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>Ở thời điểm ban đầu (t = 0), ngôi sao thứ có độ sáng si. Nếu ở thời điểm t một ngôi sao có độ sáng là x thì thời điểm (t + 1) ngôi sao này có độ sáng là x + 1 khi x + 1 &lt;= c và có độ sáng 0 trong trường hợp còn lại.</w:t>
      </w:r>
    </w:p>
    <w:p w14:paraId="455375F6" w14:textId="5932F518" w:rsidR="00CC2798" w:rsidRDefault="00F7655F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F7655F">
        <w:rPr>
          <w:rFonts w:asciiTheme="majorHAnsi" w:hAnsiTheme="majorHAnsi" w:cstheme="majorHAnsi"/>
          <w:color w:val="000000"/>
          <w:sz w:val="26"/>
          <w:szCs w:val="26"/>
        </w:rPr>
        <w:t xml:space="preserve">MAH muốn nhìn bầu trời q lần. Trong lần thứ i anh ấy sẽ nhìn vào thời điểm ti và anh ấy sẽ nhìn một hình chữ nhật có các cạnh song song với trục tọa độ, góc trên bên trái </w:t>
      </w:r>
      <w:r>
        <w:rPr>
          <w:rFonts w:asciiTheme="majorHAnsi" w:hAnsiTheme="majorHAnsi" w:cstheme="majorHAnsi"/>
          <w:color w:val="000000"/>
          <w:sz w:val="26"/>
          <w:szCs w:val="26"/>
        </w:rPr>
        <w:t>l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à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(x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,y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và góc dưới bên phải là (x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,y</w:t>
      </w:r>
      <w:r w:rsidRPr="00F76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F7655F">
        <w:rPr>
          <w:rFonts w:asciiTheme="majorHAnsi" w:hAnsiTheme="majorHAnsi" w:cstheme="majorHAnsi"/>
          <w:color w:val="000000"/>
          <w:sz w:val="26"/>
          <w:szCs w:val="26"/>
        </w:rPr>
        <w:t>). Mỗi lần nhìn, anh ấy muốn biết tổng độ sáng của tất các các ngôi sao nằm trong hình chữ nhật (có thể nằm trên đường viền).</w:t>
      </w:r>
    </w:p>
    <w:p w14:paraId="12F17476" w14:textId="24963387" w:rsidR="005305F3" w:rsidRDefault="005305F3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</w:rPr>
        <w:t>Input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:</w:t>
      </w:r>
    </w:p>
    <w:p w14:paraId="49584C16" w14:textId="77777777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Dòng đầu gồm 3 số nguyên n, q, c (1 ≤ n, q ≤ 10^5, 1 ≤ c ≤ 10) biểu diễn số ngôi sao, số lần nhìn, và độ sáng tối đa của các ngôi sao.</w:t>
      </w:r>
    </w:p>
    <w:p w14:paraId="5B6BC68D" w14:textId="2D9D47E8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N dòng tiếp theo biểu diễn các ngôi sao. Dòng thứ i chứa 3 số nguyên x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s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 (1 ≤ 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 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 ≤ 100, 0 ≤ s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 c ≤ 10) biểu diễn tọa độ của ngôi sao thứ i và độ sáng ban đầu.</w:t>
      </w:r>
    </w:p>
    <w:p w14:paraId="50ACF1E7" w14:textId="3AF209A2" w:rsidR="005305F3" w:rsidRPr="000A1DEC" w:rsidRDefault="005305F3" w:rsidP="005305F3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</w:rPr>
        <w:t>Q dòng tiếp theo mỗi dòng chữa 5 số nguyên 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 w:rsidR="00CD265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 (0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109,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100,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 w:rsid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100) biểu diễn thời điểm nhìn và tọa độ của hình chữ nhật.</w:t>
      </w:r>
    </w:p>
    <w:p w14:paraId="31437BD0" w14:textId="674EDEDC" w:rsidR="005305F3" w:rsidRPr="000A1DEC" w:rsidRDefault="000A1DEC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  <w:lang w:val="vi-VN"/>
        </w:rPr>
        <w:t>Output:</w:t>
      </w:r>
    </w:p>
    <w:p w14:paraId="57C89030" w14:textId="7870DCA3" w:rsidR="000A1DEC" w:rsidRPr="000A1DEC" w:rsidRDefault="000A1DEC" w:rsidP="00F7655F">
      <w:pPr>
        <w:pStyle w:val="NormalWeb"/>
        <w:shd w:val="clear" w:color="auto" w:fill="FFFFFF"/>
        <w:spacing w:before="240" w:beforeAutospacing="0" w:after="240" w:afterAutospacing="0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0A1DEC">
        <w:rPr>
          <w:rFonts w:asciiTheme="majorHAnsi" w:hAnsiTheme="majorHAnsi" w:cstheme="majorHAnsi"/>
          <w:color w:val="000000"/>
          <w:sz w:val="26"/>
          <w:szCs w:val="26"/>
          <w:shd w:val="clear" w:color="auto" w:fill="FFFFFF"/>
        </w:rPr>
        <w:t>Mỗi dòng in tổng độ sáng trong mỗi lần nhìn.</w:t>
      </w:r>
    </w:p>
    <w:p w14:paraId="18105D5A" w14:textId="227797A1" w:rsidR="00CC2798" w:rsidRPr="000741DA" w:rsidRDefault="00685947" w:rsidP="000741DA">
      <w:pPr>
        <w:pStyle w:val="ListParagraph"/>
        <w:numPr>
          <w:ilvl w:val="0"/>
          <w:numId w:val="4"/>
        </w:numPr>
        <w:tabs>
          <w:tab w:val="left" w:pos="2268"/>
        </w:tabs>
        <w:spacing w:line="276" w:lineRule="auto"/>
        <w:outlineLvl w:val="0"/>
        <w:rPr>
          <w:rFonts w:asciiTheme="majorHAnsi" w:hAnsiTheme="majorHAnsi" w:cstheme="majorHAnsi"/>
          <w:b/>
          <w:bCs/>
          <w:szCs w:val="28"/>
          <w:lang w:val="vi-VN"/>
        </w:rPr>
      </w:pPr>
      <w:bookmarkStart w:id="1" w:name="_Toc87741426"/>
      <w:r w:rsidRPr="000741DA">
        <w:rPr>
          <w:rFonts w:asciiTheme="majorHAnsi" w:hAnsiTheme="majorHAnsi" w:cstheme="majorHAnsi"/>
          <w:b/>
          <w:bCs/>
          <w:szCs w:val="28"/>
          <w:lang w:val="vi-VN"/>
        </w:rPr>
        <w:t>Nêu ý tưởng</w:t>
      </w:r>
      <w:bookmarkEnd w:id="1"/>
    </w:p>
    <w:p w14:paraId="4C7E5085" w14:textId="64DC4540" w:rsidR="00685947" w:rsidRPr="008D3C5C" w:rsidRDefault="00CD2654" w:rsidP="00685947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8D3C5C">
        <w:rPr>
          <w:rFonts w:asciiTheme="majorHAnsi" w:hAnsiTheme="majorHAnsi" w:cstheme="majorHAnsi"/>
          <w:sz w:val="26"/>
          <w:szCs w:val="26"/>
        </w:rPr>
        <w:t>- Trường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hợp test yếu: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tìm các ngôi sao nằm trong hình chữ nhật. 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 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>Á</w:t>
      </w:r>
      <w:r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p dụng công thức tính độ sáng của </w:t>
      </w:r>
      <w:r w:rsidR="0027755F" w:rsidRPr="008D3C5C">
        <w:rPr>
          <w:rFonts w:asciiTheme="majorHAnsi" w:hAnsiTheme="majorHAnsi" w:cstheme="majorHAnsi"/>
          <w:sz w:val="26"/>
          <w:szCs w:val="26"/>
          <w:lang w:val="vi-VN"/>
        </w:rPr>
        <w:t xml:space="preserve">ngôi sao có tọa độ 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</w:rPr>
        <w:t>, yi</w:t>
      </w:r>
      <w:r w:rsidR="0027755F" w:rsidRP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.</w:t>
      </w:r>
    </w:p>
    <w:p w14:paraId="71599292" w14:textId="567C630D" w:rsidR="0027755F" w:rsidRDefault="0027755F" w:rsidP="00685947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Do dùng 2 vòng lặp nên thời gian chạy sẽ lâu nên ta dùng quy hoạch động cho bài này.</w:t>
      </w:r>
    </w:p>
    <w:p w14:paraId="14970BA2" w14:textId="77777777" w:rsidR="00B916A3" w:rsidRDefault="0027755F" w:rsidP="00B916A3">
      <w:pPr>
        <w:tabs>
          <w:tab w:val="left" w:pos="2268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Ý tưởng: </w:t>
      </w:r>
    </w:p>
    <w:p w14:paraId="26D1C6B6" w14:textId="7006AC14" w:rsidR="00B916A3" w:rsidRDefault="00B916A3" w:rsidP="00B916A3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- </w:t>
      </w:r>
      <w:r w:rsidR="0027755F">
        <w:rPr>
          <w:rFonts w:asciiTheme="majorHAnsi" w:hAnsiTheme="majorHAnsi" w:cstheme="majorHAnsi"/>
          <w:color w:val="000000"/>
          <w:sz w:val="26"/>
          <w:szCs w:val="26"/>
          <w:lang w:val="vi-VN"/>
        </w:rPr>
        <w:t>Nhập tọa độ và độ sáng ban đầu của các ngôi sao.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Đếm số lượng ngôi sao ở tọa độ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27755F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 xml:space="preserve">, </w:t>
      </w:r>
      <w:r>
        <w:rPr>
          <w:rFonts w:asciiTheme="majorHAnsi" w:hAnsiTheme="majorHAnsi" w:cstheme="majorHAnsi"/>
          <w:color w:val="000000"/>
          <w:sz w:val="26"/>
          <w:szCs w:val="26"/>
        </w:rPr>
        <w:t>yi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và có độ sáng s</w:t>
      </w:r>
      <w:r w:rsidRPr="00B916A3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. </w:t>
      </w:r>
    </w:p>
    <w:p w14:paraId="0D26D50B" w14:textId="7D7860E0" w:rsidR="00266C2D" w:rsidRDefault="00870128" w:rsidP="00B916A3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Gọi P[t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là số ngôi sao có độ sáng ban đầu là t thuộc hình chữ nhật có 2 đỉnh (</w:t>
      </w:r>
      <w:r>
        <w:rPr>
          <w:rFonts w:asciiTheme="majorHAnsi" w:hAnsiTheme="majorHAnsi" w:cstheme="majorHAnsi"/>
          <w:color w:val="000000"/>
          <w:sz w:val="26"/>
          <w:szCs w:val="26"/>
        </w:rPr>
        <w:t>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,0) và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). Ta tìm tất cả P[t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 với </w:t>
      </w:r>
      <w:r w:rsidR="008D3C5C">
        <w:rPr>
          <w:rFonts w:asciiTheme="majorHAnsi" w:hAnsiTheme="majorHAnsi" w:cstheme="majorHAnsi"/>
          <w:color w:val="000000"/>
          <w:sz w:val="26"/>
          <w:szCs w:val="26"/>
        </w:rPr>
        <w:t>1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t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>
        <w:rPr>
          <w:rFonts w:asciiTheme="majorHAnsi" w:hAnsiTheme="majorHAnsi" w:cstheme="majorHAnsi"/>
          <w:color w:val="000000"/>
          <w:sz w:val="26"/>
          <w:szCs w:val="26"/>
        </w:rPr>
        <w:t>c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&lt;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≤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100</w:t>
      </w:r>
    </w:p>
    <w:p w14:paraId="35D7D50C" w14:textId="77777777" w:rsidR="0087769E" w:rsidRDefault="00953158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Chạy bộ test: Với mỗi hình chữ nhật, số ngôi sao ở hình chữ nhật có 2 đỉnh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1i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 và (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x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,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Pr="000A1DEC">
        <w:rPr>
          <w:rFonts w:asciiTheme="majorHAnsi" w:hAnsiTheme="majorHAnsi" w:cstheme="majorHAnsi"/>
          <w:color w:val="000000"/>
          <w:sz w:val="26"/>
          <w:szCs w:val="26"/>
        </w:rPr>
        <w:t>y</w:t>
      </w:r>
      <w:r w:rsidRPr="00CD2654">
        <w:rPr>
          <w:rFonts w:asciiTheme="majorHAnsi" w:hAnsiTheme="majorHAnsi" w:cstheme="majorHAnsi"/>
          <w:color w:val="000000"/>
          <w:sz w:val="26"/>
          <w:szCs w:val="26"/>
          <w:vertAlign w:val="subscript"/>
        </w:rPr>
        <w:t>2i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)  =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tổng của (</w:t>
      </w:r>
      <w:r w:rsidR="00870128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2i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2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 xml:space="preserve">i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-1][y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][y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-1] + P[t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][x</w:t>
      </w:r>
      <w:r w:rsidR="008D3C5C" w:rsidRPr="00870128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 xml:space="preserve"> 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-1][y</w:t>
      </w:r>
      <w:r w:rsidR="008D3C5C" w:rsidRPr="008D3C5C">
        <w:rPr>
          <w:rFonts w:asciiTheme="majorHAnsi" w:hAnsiTheme="majorHAnsi" w:cstheme="majorHAnsi"/>
          <w:color w:val="000000"/>
          <w:sz w:val="26"/>
          <w:szCs w:val="26"/>
          <w:vertAlign w:val="subscript"/>
          <w:lang w:val="vi-VN"/>
        </w:rPr>
        <w:t>i</w:t>
      </w:r>
      <w:r w:rsidR="008D3C5C">
        <w:rPr>
          <w:rFonts w:asciiTheme="majorHAnsi" w:hAnsiTheme="majorHAnsi" w:cstheme="majorHAnsi"/>
          <w:color w:val="000000"/>
          <w:sz w:val="26"/>
          <w:szCs w:val="26"/>
          <w:lang w:val="vi-VN"/>
        </w:rPr>
        <w:t>-1]) nhân với độ sáng tại thời điểm test.</w:t>
      </w:r>
    </w:p>
    <w:p w14:paraId="24B1CCE3" w14:textId="77777777" w:rsidR="000741DA" w:rsidRDefault="000741DA">
      <w:pPr>
        <w:spacing w:after="160" w:line="259" w:lineRule="auto"/>
        <w:rPr>
          <w:rFonts w:asciiTheme="majorHAnsi" w:eastAsiaTheme="minorHAnsi" w:hAnsiTheme="majorHAnsi" w:cstheme="majorHAnsi"/>
          <w:b/>
          <w:bCs/>
          <w:color w:val="333333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333333"/>
          <w:sz w:val="26"/>
          <w:szCs w:val="26"/>
        </w:rPr>
        <w:br w:type="page"/>
      </w:r>
    </w:p>
    <w:p w14:paraId="69243A7C" w14:textId="281ABC2D" w:rsidR="009F7D8A" w:rsidRPr="000741DA" w:rsidRDefault="009F7D8A" w:rsidP="000741DA">
      <w:pPr>
        <w:pStyle w:val="ListParagraph"/>
        <w:numPr>
          <w:ilvl w:val="0"/>
          <w:numId w:val="4"/>
        </w:numPr>
        <w:tabs>
          <w:tab w:val="left" w:pos="567"/>
        </w:tabs>
        <w:spacing w:line="276" w:lineRule="auto"/>
        <w:outlineLvl w:val="0"/>
        <w:rPr>
          <w:rFonts w:asciiTheme="majorHAnsi" w:hAnsiTheme="majorHAnsi" w:cstheme="majorHAnsi"/>
          <w:b/>
          <w:bCs/>
          <w:color w:val="000000"/>
          <w:szCs w:val="28"/>
          <w:lang w:val="vi-VN"/>
        </w:rPr>
      </w:pPr>
      <w:bookmarkStart w:id="2" w:name="_Toc87741427"/>
      <w:r w:rsidRPr="000741DA">
        <w:rPr>
          <w:rFonts w:asciiTheme="majorHAnsi" w:hAnsiTheme="majorHAnsi" w:cstheme="majorHAnsi"/>
          <w:b/>
          <w:bCs/>
          <w:color w:val="333333"/>
          <w:szCs w:val="28"/>
        </w:rPr>
        <w:lastRenderedPageBreak/>
        <w:t>Mô</w:t>
      </w:r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 xml:space="preserve"> phỏng tính tính toán bằng tay</w:t>
      </w:r>
      <w:bookmarkEnd w:id="2"/>
    </w:p>
    <w:p w14:paraId="1343CE69" w14:textId="55452FBA" w:rsidR="0087769E" w:rsidRDefault="00AD3E8F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b/>
          <w:bCs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47E9F393" wp14:editId="52FD3A43">
            <wp:extent cx="6115050" cy="3168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b/>
          <w:bCs/>
          <w:noProof/>
          <w:color w:val="000000"/>
          <w:sz w:val="26"/>
          <w:szCs w:val="26"/>
          <w:lang w:val="vi-VN"/>
        </w:rPr>
        <w:drawing>
          <wp:inline distT="0" distB="0" distL="0" distR="0" wp14:anchorId="1B2048E3" wp14:editId="6D9EB9E8">
            <wp:extent cx="6115050" cy="2501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50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4DCE4" w14:textId="03A1F41B" w:rsidR="00AD3E8F" w:rsidRDefault="00AD3E8F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 w:rsidRP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>VD:</w:t>
      </w:r>
    </w:p>
    <w:p w14:paraId="0B152945" w14:textId="496D87F9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 xml:space="preserve">2 </w:t>
      </w:r>
      <w:r w:rsidR="00CF3CB6">
        <w:rPr>
          <w:rFonts w:ascii="Consolas" w:hAnsi="Consolas" w:cs="Courier New"/>
          <w:color w:val="000000"/>
          <w:bdr w:val="none" w:sz="0" w:space="0" w:color="auto" w:frame="1"/>
        </w:rPr>
        <w:t>1</w:t>
      </w:r>
      <w:r w:rsidRPr="00AD3E8F">
        <w:rPr>
          <w:rFonts w:ascii="Consolas" w:hAnsi="Consolas" w:cs="Courier New"/>
          <w:color w:val="000000"/>
          <w:bdr w:val="none" w:sz="0" w:space="0" w:color="auto" w:frame="1"/>
        </w:rPr>
        <w:t xml:space="preserve"> 5</w:t>
      </w:r>
    </w:p>
    <w:p w14:paraId="45DCF4C9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40 6 4</w:t>
      </w:r>
    </w:p>
    <w:p w14:paraId="48A7B01D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60 48 4</w:t>
      </w:r>
    </w:p>
    <w:p w14:paraId="641C345B" w14:textId="77777777" w:rsidR="00AD3E8F" w:rsidRPr="00AD3E8F" w:rsidRDefault="00AD3E8F" w:rsidP="00AD3E8F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tLeast"/>
        <w:rPr>
          <w:rFonts w:ascii="Consolas" w:hAnsi="Consolas" w:cs="Courier New"/>
          <w:color w:val="000000"/>
          <w:bdr w:val="none" w:sz="0" w:space="0" w:color="auto" w:frame="1"/>
        </w:rPr>
      </w:pPr>
      <w:r w:rsidRPr="00AD3E8F">
        <w:rPr>
          <w:rFonts w:ascii="Consolas" w:hAnsi="Consolas" w:cs="Courier New"/>
          <w:color w:val="000000"/>
          <w:bdr w:val="none" w:sz="0" w:space="0" w:color="auto" w:frame="1"/>
        </w:rPr>
        <w:t>17 4 1 47 38</w:t>
      </w:r>
    </w:p>
    <w:p w14:paraId="771E65FB" w14:textId="0431B4B3" w:rsidR="00AD3E8F" w:rsidRDefault="00194B90" w:rsidP="0087769E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P[4][40][6] = 1;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thời điểm ban đầu t = 4 tọa độ (40, 6) có 1 điểm</w:t>
      </w:r>
    </w:p>
    <w:p w14:paraId="19F6450A" w14:textId="1E75721C" w:rsidR="00AD3E8F" w:rsidRDefault="00194B90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P[4][60][48] = 1; </w:t>
      </w:r>
      <w:r w:rsidR="00AD3E8F"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thời điểm ban đầu t = 4 tọa độ (60, 48) có 1 điểm</w:t>
      </w:r>
    </w:p>
    <w:p w14:paraId="03D106E4" w14:textId="5EA55FD2" w:rsidR="00AD3E8F" w:rsidRDefault="00AD3E8F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Quy hoạch động giá trị của P[1][1][1] đến P[5][100][100]:</w:t>
      </w:r>
    </w:p>
    <w:p w14:paraId="0959F2BA" w14:textId="752195D5" w:rsidR="00194B90" w:rsidRDefault="00194B90" w:rsidP="00AD3E8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1:</w:t>
      </w:r>
    </w:p>
    <w:p w14:paraId="2E7EE002" w14:textId="47A9FE56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+P[1][1][1] = P[1][1][1] - P[1][0][1]- P[1][1][0] + P[1][0][0];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5A6D9F5A" w14:textId="2683A687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+P[1][1][2] = P[1][1][2] - P[1][0][2]- P[1][1][1] + P[1][0][1];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23984F54" w14:textId="3E363E6F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tương tự</w:t>
      </w:r>
    </w:p>
    <w:p w14:paraId="20733CA4" w14:textId="767A472D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- t = 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:</w:t>
      </w:r>
    </w:p>
    <w:p w14:paraId="7FEA1B24" w14:textId="4D9D373D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lastRenderedPageBreak/>
        <w:tab/>
        <w:t>+P[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][1][1] =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][1][1] 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][0][1]-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][1][0] +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7A6B83FD" w14:textId="3F98E742" w:rsidR="005C02BF" w:rsidRDefault="005C02BF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</w:t>
      </w:r>
    </w:p>
    <w:p w14:paraId="532043CA" w14:textId="0CCC62E1" w:rsidR="00194B90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+P[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=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39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6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]- P[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40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 + P[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39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][</w:t>
      </w:r>
      <w:r w:rsidR="00CF3CB6"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1F9971A3" w14:textId="17FA1600" w:rsidR="00CF3CB6" w:rsidRDefault="00CF3CB6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= 1 – 0 – 0 + 0 = 1</w:t>
      </w:r>
    </w:p>
    <w:p w14:paraId="2BB14536" w14:textId="78413F22" w:rsidR="005C02BF" w:rsidRDefault="00194B90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  <w:r w:rsidR="005C02BF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tương tự</w:t>
      </w:r>
    </w:p>
    <w:p w14:paraId="7A200584" w14:textId="09BBBBBD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5:</w:t>
      </w:r>
    </w:p>
    <w:p w14:paraId="3980970F" w14:textId="2D3E191C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+P[5][1][1] = P[5][1][1] - P[5][0][1]- P[5][1][0] + P[5][0][0];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1)</w:t>
      </w:r>
    </w:p>
    <w:p w14:paraId="152FE8E7" w14:textId="3D394499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+P[5][1][2] = P[5][1][2] - P[5][0][2]- P[5][1][1] + P[5][0][1]; 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// tọa độ (1, 2)</w:t>
      </w:r>
    </w:p>
    <w:p w14:paraId="6A06A036" w14:textId="77777777" w:rsidR="005C02BF" w:rsidRDefault="005C02BF" w:rsidP="005C02BF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.....</w:t>
      </w:r>
    </w:p>
    <w:p w14:paraId="561FE3CE" w14:textId="5F104F7C" w:rsidR="00194B90" w:rsidRDefault="00CF3CB6" w:rsidP="00194B90">
      <w:pPr>
        <w:tabs>
          <w:tab w:val="left" w:pos="567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* Các test:</w:t>
      </w:r>
      <w:r w:rsidR="00F70D94"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hình chữ nhật (4,1), (47, 38)</w:t>
      </w:r>
      <w:r w:rsid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Chỉ có điểm (6,4) nằm trong hình chữ nhật</w:t>
      </w:r>
    </w:p>
    <w:p w14:paraId="4597650B" w14:textId="2A1D6A05" w:rsidR="00CF3CB6" w:rsidRDefault="00CF3CB6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</w:r>
      <w:r w:rsidR="00F70D94">
        <w:rPr>
          <w:rFonts w:asciiTheme="majorHAnsi" w:hAnsiTheme="majorHAnsi" w:cstheme="majorHAnsi"/>
          <w:color w:val="000000"/>
          <w:sz w:val="26"/>
          <w:szCs w:val="26"/>
          <w:lang w:val="vi-VN"/>
        </w:rPr>
        <w:t>- t = 1: P[1][][] = 0</w:t>
      </w:r>
    </w:p>
    <w:p w14:paraId="564129AD" w14:textId="6318FD90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t = 2: P[2][][] = 0</w:t>
      </w:r>
    </w:p>
    <w:p w14:paraId="50C47738" w14:textId="4F200A54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>- t = 3: P[3][][] = 0</w:t>
      </w:r>
    </w:p>
    <w:p w14:paraId="1B39161B" w14:textId="575E1154" w:rsidR="00F70D94" w:rsidRDefault="00F70D94" w:rsidP="00F70D94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ab/>
        <w:t xml:space="preserve">- t = </w:t>
      </w:r>
      <w:r w:rsid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4: P[4][][] = 1</w:t>
      </w:r>
    </w:p>
    <w:p w14:paraId="652C9C59" w14:textId="4E5E467A" w:rsidR="00AD3E8F" w:rsidRPr="00AD3E8F" w:rsidRDefault="00F42FF5" w:rsidP="007F34BC">
      <w:pPr>
        <w:tabs>
          <w:tab w:val="left" w:pos="567"/>
          <w:tab w:val="left" w:pos="1370"/>
        </w:tabs>
        <w:spacing w:line="276" w:lineRule="auto"/>
        <w:rPr>
          <w:rFonts w:asciiTheme="majorHAnsi" w:hAnsiTheme="majorHAnsi" w:cstheme="majorHAnsi"/>
          <w:color w:val="000000"/>
          <w:sz w:val="26"/>
          <w:szCs w:val="26"/>
          <w:lang w:val="vi-VN"/>
        </w:rPr>
      </w:pP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=&gt; KQ = 0*(1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+ 0*(2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+ 0*(3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+ 1*(4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17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5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+1))%(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>4</w:t>
      </w:r>
      <w:r w:rsidRPr="00F42FF5">
        <w:rPr>
          <w:rFonts w:asciiTheme="majorHAnsi" w:hAnsiTheme="majorHAnsi" w:cstheme="majorHAnsi"/>
          <w:color w:val="000000"/>
          <w:sz w:val="26"/>
          <w:szCs w:val="26"/>
          <w:lang w:val="vi-VN"/>
        </w:rPr>
        <w:t>+1)</w:t>
      </w:r>
      <w:r>
        <w:rPr>
          <w:rFonts w:asciiTheme="majorHAnsi" w:hAnsiTheme="majorHAnsi" w:cstheme="majorHAnsi"/>
          <w:color w:val="000000"/>
          <w:sz w:val="26"/>
          <w:szCs w:val="26"/>
          <w:lang w:val="vi-VN"/>
        </w:rPr>
        <w:t xml:space="preserve"> = 0 + 0+ 0+ 3 = 3</w:t>
      </w:r>
    </w:p>
    <w:p w14:paraId="69F8A245" w14:textId="77929A77" w:rsidR="009F7D8A" w:rsidRPr="000741DA" w:rsidRDefault="009F7D8A" w:rsidP="000741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rFonts w:asciiTheme="majorHAnsi" w:hAnsiTheme="majorHAnsi" w:cstheme="majorHAnsi"/>
          <w:b/>
          <w:bCs/>
          <w:color w:val="333333"/>
          <w:szCs w:val="28"/>
        </w:rPr>
      </w:pPr>
      <w:bookmarkStart w:id="3" w:name="_Toc87741428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>Code C/C++ hoặc python</w:t>
      </w:r>
      <w:bookmarkEnd w:id="3"/>
    </w:p>
    <w:p w14:paraId="4186D27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#include&lt;bits/stdc++.h&gt;</w:t>
      </w:r>
    </w:p>
    <w:p w14:paraId="6C45AEFE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#define ll long long</w:t>
      </w:r>
    </w:p>
    <w:p w14:paraId="48573F3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#define x first</w:t>
      </w:r>
    </w:p>
    <w:p w14:paraId="5620B4B0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 xml:space="preserve">#define y second </w:t>
      </w:r>
    </w:p>
    <w:p w14:paraId="3FC09503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using namespace std;</w:t>
      </w:r>
    </w:p>
    <w:p w14:paraId="5A215C18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int main()</w:t>
      </w:r>
    </w:p>
    <w:p w14:paraId="4CD6F3E9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{</w:t>
      </w:r>
    </w:p>
    <w:p w14:paraId="6D5820C3" w14:textId="77777777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ios_base::sync_with_stdio(false);</w:t>
      </w:r>
    </w:p>
    <w:p w14:paraId="04119656" w14:textId="098D0A3C" w:rsidR="00685947" w:rsidRPr="00685947" w:rsidRDefault="00685947" w:rsidP="00CA63D0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cin.tie(0); cout.tie(0);</w:t>
      </w:r>
    </w:p>
    <w:p w14:paraId="31C10E5A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n, q, c, t, x1, y1, x2, y2, d;</w:t>
      </w:r>
    </w:p>
    <w:p w14:paraId="56505382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cin&gt;&gt;n&gt;&gt;q&gt;&gt;c;</w:t>
      </w:r>
    </w:p>
    <w:p w14:paraId="62A080A2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p[15][102][102];</w:t>
      </w:r>
    </w:p>
    <w:p w14:paraId="4273C1F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int xi, yi, si;</w:t>
      </w:r>
    </w:p>
    <w:p w14:paraId="6DE4BE8D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for(int i=0;i&lt;n;i++){</w:t>
      </w:r>
    </w:p>
    <w:p w14:paraId="7B6F0C4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lastRenderedPageBreak/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cin&gt;&gt;xi&gt;&gt;yi&gt;&gt;si;</w:t>
      </w:r>
    </w:p>
    <w:p w14:paraId="6E37C128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p[si][xi][yi]++;</w:t>
      </w:r>
    </w:p>
    <w:p w14:paraId="6BFA1DFB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755D0929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 xml:space="preserve">for(int t=1; t&lt;=c; t++) for(int i=1; i&lt;=100; i++) for(int j=1; j&lt;=100; j++){  //dem so luong diem co do sang ban dau la t tai hcn co dinh (0,0) va (i,j) </w:t>
      </w:r>
    </w:p>
    <w:p w14:paraId="0D356827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p[t][i][j] +=  p[t][i-1][j] + p[t][i][j-1] - p[t][i-1][j-1];</w:t>
      </w:r>
    </w:p>
    <w:p w14:paraId="54E95631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169C6E38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while(q--){</w:t>
      </w:r>
    </w:p>
    <w:p w14:paraId="0A3D1AB6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d=0;</w:t>
      </w:r>
    </w:p>
    <w:p w14:paraId="65366CB7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 xml:space="preserve">cin&gt;&gt;t&gt;&gt;x1&gt;&gt;y1&gt;&gt;x2&gt;&gt;y2; </w:t>
      </w:r>
    </w:p>
    <w:p w14:paraId="73F595F3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for(int i=1; i&lt;=c; i++){</w:t>
      </w:r>
    </w:p>
    <w:p w14:paraId="2F867394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d+= (p[i][x2][y2] - p[i][x1-1][y2] - p[i][x2][y1-1] + p[i][x1-1][y1-1] ) * ((i+t%(c+1))%(c+1));</w:t>
      </w:r>
    </w:p>
    <w:p w14:paraId="540CC89C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0978EC55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</w: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cout&lt;&lt;d&lt;&lt;"\n";</w:t>
      </w:r>
    </w:p>
    <w:p w14:paraId="7F0F1C51" w14:textId="77777777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ab/>
        <w:t>}</w:t>
      </w:r>
    </w:p>
    <w:p w14:paraId="18704308" w14:textId="01BE4C69" w:rsidR="00685947" w:rsidRPr="00685947" w:rsidRDefault="00685947" w:rsidP="00685947">
      <w:pPr>
        <w:shd w:val="clear" w:color="auto" w:fill="FFFFFF"/>
        <w:spacing w:before="100" w:beforeAutospacing="1" w:after="100" w:afterAutospacing="1"/>
        <w:rPr>
          <w:rFonts w:asciiTheme="majorHAnsi" w:hAnsiTheme="majorHAnsi" w:cstheme="majorHAnsi"/>
          <w:color w:val="333333"/>
          <w:sz w:val="26"/>
          <w:szCs w:val="26"/>
        </w:rPr>
      </w:pPr>
      <w:r w:rsidRPr="00685947">
        <w:rPr>
          <w:rFonts w:asciiTheme="majorHAnsi" w:hAnsiTheme="majorHAnsi" w:cstheme="majorHAnsi"/>
          <w:color w:val="333333"/>
          <w:sz w:val="26"/>
          <w:szCs w:val="26"/>
        </w:rPr>
        <w:t>}</w:t>
      </w:r>
    </w:p>
    <w:p w14:paraId="389E7912" w14:textId="66B89F03" w:rsidR="00F158C1" w:rsidRPr="000741DA" w:rsidRDefault="009F7D8A" w:rsidP="000741DA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/>
        <w:outlineLvl w:val="0"/>
        <w:rPr>
          <w:b/>
          <w:bCs/>
          <w:sz w:val="32"/>
          <w:szCs w:val="24"/>
        </w:rPr>
      </w:pPr>
      <w:bookmarkStart w:id="4" w:name="_Toc87741429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>Đánh giá độ phức tạp</w:t>
      </w:r>
      <w:bookmarkEnd w:id="4"/>
      <w:r w:rsidRPr="000741DA">
        <w:rPr>
          <w:rFonts w:asciiTheme="majorHAnsi" w:hAnsiTheme="majorHAnsi" w:cstheme="majorHAnsi"/>
          <w:b/>
          <w:bCs/>
          <w:color w:val="333333"/>
          <w:szCs w:val="28"/>
          <w:lang w:val="vi-VN"/>
        </w:rPr>
        <w:t xml:space="preserve"> </w:t>
      </w:r>
    </w:p>
    <w:p w14:paraId="53B91E8A" w14:textId="5C65EBDF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 xml:space="preserve">+ Vòng lặp đầu tiên: O(n) </w:t>
      </w:r>
    </w:p>
    <w:p w14:paraId="74B00D8A" w14:textId="4D16ADF7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+ Vòng lặp thứ 2: O(10</w:t>
      </w:r>
      <w:r w:rsidRPr="00F158C1">
        <w:rPr>
          <w:vertAlign w:val="superscript"/>
          <w:lang w:val="vi-VN"/>
        </w:rPr>
        <w:t>4</w:t>
      </w:r>
      <w:r>
        <w:rPr>
          <w:lang w:val="vi-VN"/>
        </w:rPr>
        <w:t xml:space="preserve"> * c)</w:t>
      </w:r>
    </w:p>
    <w:p w14:paraId="7276AB5C" w14:textId="7A1CC268" w:rsid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+ Vòng lặp thứ 3: O(q * c)</w:t>
      </w:r>
    </w:p>
    <w:p w14:paraId="1BA556EF" w14:textId="5B0AFC50" w:rsidR="00F158C1" w:rsidRPr="00F158C1" w:rsidRDefault="00F158C1" w:rsidP="00F158C1">
      <w:pPr>
        <w:shd w:val="clear" w:color="auto" w:fill="FFFFFF"/>
        <w:spacing w:before="100" w:beforeAutospacing="1" w:after="100" w:afterAutospacing="1"/>
        <w:rPr>
          <w:lang w:val="vi-VN"/>
        </w:rPr>
      </w:pPr>
      <w:r>
        <w:rPr>
          <w:lang w:val="vi-VN"/>
        </w:rPr>
        <w:t>=&gt; Độ phức tạ</w:t>
      </w:r>
      <w:ins w:id="5" w:author="NGUYỄN THỊ NGŨ" w:date="2021-11-23T00:14:00Z">
        <w:r w:rsidR="00860620">
          <w:t>p</w:t>
        </w:r>
      </w:ins>
      <w:del w:id="6" w:author="NGUYỄN THỊ NGŨ" w:date="2021-11-23T00:14:00Z">
        <w:r w:rsidRPr="00860620" w:rsidDel="00860620">
          <w:rPr>
            <w:strike/>
            <w:lang w:val="vi-VN"/>
            <w:rPrChange w:id="7" w:author="NGUYỄN THỊ NGŨ" w:date="2021-11-23T00:14:00Z">
              <w:rPr>
                <w:lang w:val="vi-VN"/>
              </w:rPr>
            </w:rPrChange>
          </w:rPr>
          <w:delText>i</w:delText>
        </w:r>
      </w:del>
      <w:r>
        <w:rPr>
          <w:lang w:val="vi-VN"/>
        </w:rPr>
        <w:t xml:space="preserve"> của thuật toán là: O(n)</w:t>
      </w:r>
    </w:p>
    <w:p w14:paraId="67A63E11" w14:textId="6FA7F3E1" w:rsidR="00F47858" w:rsidRDefault="00F47858"/>
    <w:p w14:paraId="1943F98C" w14:textId="5FC93E9B" w:rsidR="00F47858" w:rsidRDefault="00F47858"/>
    <w:p w14:paraId="4673BCD7" w14:textId="77777777" w:rsidR="00F47858" w:rsidRDefault="00F47858"/>
    <w:sectPr w:rsidR="00F47858" w:rsidSect="00F47858">
      <w:pgSz w:w="11906" w:h="16838"/>
      <w:pgMar w:top="1134" w:right="851" w:bottom="1134" w:left="851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326"/>
    <w:multiLevelType w:val="hybridMultilevel"/>
    <w:tmpl w:val="B03EEBE4"/>
    <w:lvl w:ilvl="0" w:tplc="F4120FA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235F0"/>
    <w:multiLevelType w:val="hybridMultilevel"/>
    <w:tmpl w:val="EF5AFA6E"/>
    <w:lvl w:ilvl="0" w:tplc="F844045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267B2"/>
    <w:multiLevelType w:val="hybridMultilevel"/>
    <w:tmpl w:val="6476903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A2DA0"/>
    <w:multiLevelType w:val="hybridMultilevel"/>
    <w:tmpl w:val="12C676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GUYỄN THỊ NGŨ">
    <w15:presenceInfo w15:providerId="None" w15:userId="NGUYỄN THỊ NGŨ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58"/>
    <w:rsid w:val="00073D33"/>
    <w:rsid w:val="000741DA"/>
    <w:rsid w:val="000A1DEC"/>
    <w:rsid w:val="000F7880"/>
    <w:rsid w:val="00176DBA"/>
    <w:rsid w:val="00194B90"/>
    <w:rsid w:val="00266C2D"/>
    <w:rsid w:val="0027755F"/>
    <w:rsid w:val="00423218"/>
    <w:rsid w:val="00471C76"/>
    <w:rsid w:val="004B02C8"/>
    <w:rsid w:val="004B24ED"/>
    <w:rsid w:val="00521BB4"/>
    <w:rsid w:val="005305F3"/>
    <w:rsid w:val="005C02BF"/>
    <w:rsid w:val="0065482F"/>
    <w:rsid w:val="00685947"/>
    <w:rsid w:val="00781CBA"/>
    <w:rsid w:val="007F34BC"/>
    <w:rsid w:val="0082698D"/>
    <w:rsid w:val="00860620"/>
    <w:rsid w:val="00870128"/>
    <w:rsid w:val="00875EF7"/>
    <w:rsid w:val="0087769E"/>
    <w:rsid w:val="008D3C5C"/>
    <w:rsid w:val="00953158"/>
    <w:rsid w:val="009F7D8A"/>
    <w:rsid w:val="00AD3E8F"/>
    <w:rsid w:val="00B53CD5"/>
    <w:rsid w:val="00B916A3"/>
    <w:rsid w:val="00C37B9E"/>
    <w:rsid w:val="00C42D2D"/>
    <w:rsid w:val="00CA63D0"/>
    <w:rsid w:val="00CC2798"/>
    <w:rsid w:val="00CD2654"/>
    <w:rsid w:val="00CF3CB6"/>
    <w:rsid w:val="00D1205D"/>
    <w:rsid w:val="00DE69F5"/>
    <w:rsid w:val="00F158C1"/>
    <w:rsid w:val="00F42FF5"/>
    <w:rsid w:val="00F47858"/>
    <w:rsid w:val="00F70D94"/>
    <w:rsid w:val="00F7655F"/>
    <w:rsid w:val="00F85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FF2E5D"/>
  <w15:chartTrackingRefBased/>
  <w15:docId w15:val="{FBDE9588-30E2-4ADB-AB24-4F2195543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7858"/>
    <w:pPr>
      <w:spacing w:after="0" w:line="240" w:lineRule="auto"/>
    </w:pPr>
    <w:rPr>
      <w:rFonts w:eastAsia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1CB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2798"/>
    <w:pPr>
      <w:spacing w:after="160" w:line="256" w:lineRule="auto"/>
      <w:ind w:left="720"/>
      <w:contextualSpacing/>
    </w:pPr>
    <w:rPr>
      <w:rFonts w:eastAsiaTheme="minorHAnsi" w:cstheme="minorBidi"/>
      <w:sz w:val="28"/>
      <w:szCs w:val="22"/>
    </w:rPr>
  </w:style>
  <w:style w:type="paragraph" w:styleId="NormalWeb">
    <w:name w:val="Normal (Web)"/>
    <w:basedOn w:val="Normal"/>
    <w:uiPriority w:val="99"/>
    <w:unhideWhenUsed/>
    <w:rsid w:val="00F7655F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E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E8F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AD3E8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781CB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781CBA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CB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81CBA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81CBA"/>
    <w:pPr>
      <w:spacing w:after="0" w:line="240" w:lineRule="auto"/>
    </w:pPr>
    <w:rPr>
      <w:rFonts w:eastAsia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3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34EC7-DFA2-4EE7-B5FE-1C2A8FD08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6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THỊ NGŨ</dc:creator>
  <cp:keywords/>
  <dc:description/>
  <cp:lastModifiedBy>NGUYỄN THỊ NGŨ</cp:lastModifiedBy>
  <cp:revision>15</cp:revision>
  <cp:lastPrinted>2021-11-22T17:07:00Z</cp:lastPrinted>
  <dcterms:created xsi:type="dcterms:W3CDTF">2021-11-11T13:21:00Z</dcterms:created>
  <dcterms:modified xsi:type="dcterms:W3CDTF">2021-11-22T17:14:00Z</dcterms:modified>
</cp:coreProperties>
</file>